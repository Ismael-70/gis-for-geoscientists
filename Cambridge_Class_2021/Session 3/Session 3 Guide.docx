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863A4" w14:textId="1E6A1160" w:rsidR="0029791F" w:rsidRPr="005A412D" w:rsidRDefault="0092657C">
      <w:pPr>
        <w:rPr>
          <w:b/>
          <w:bCs/>
          <w:sz w:val="32"/>
          <w:szCs w:val="28"/>
          <w:u w:val="single"/>
        </w:rPr>
      </w:pPr>
      <w:r>
        <w:rPr>
          <w:b/>
          <w:bCs/>
          <w:sz w:val="32"/>
          <w:szCs w:val="28"/>
          <w:u w:val="single"/>
        </w:rPr>
        <w:t>Part II GIS Skills Course</w:t>
      </w:r>
      <w:r w:rsidR="005A412D" w:rsidRPr="005A412D">
        <w:rPr>
          <w:b/>
          <w:bCs/>
          <w:sz w:val="32"/>
          <w:szCs w:val="28"/>
          <w:u w:val="single"/>
        </w:rPr>
        <w:t xml:space="preserve"> 2021</w:t>
      </w:r>
    </w:p>
    <w:p w14:paraId="2F7D61C3" w14:textId="66295149" w:rsidR="005A412D" w:rsidRDefault="0092657C">
      <w:pPr>
        <w:rPr>
          <w:b/>
          <w:bCs/>
          <w:sz w:val="32"/>
          <w:szCs w:val="28"/>
        </w:rPr>
      </w:pPr>
      <w:r>
        <w:rPr>
          <w:b/>
          <w:bCs/>
          <w:sz w:val="32"/>
          <w:szCs w:val="28"/>
        </w:rPr>
        <w:t>Lecture</w:t>
      </w:r>
      <w:r w:rsidR="005A412D" w:rsidRPr="005A412D">
        <w:rPr>
          <w:b/>
          <w:bCs/>
          <w:sz w:val="32"/>
          <w:szCs w:val="28"/>
        </w:rPr>
        <w:t xml:space="preserve"> 3 </w:t>
      </w:r>
      <w:r w:rsidR="005A412D">
        <w:rPr>
          <w:b/>
          <w:bCs/>
          <w:sz w:val="32"/>
          <w:szCs w:val="28"/>
        </w:rPr>
        <w:t>Outline</w:t>
      </w:r>
    </w:p>
    <w:p w14:paraId="7C5A4828" w14:textId="2E8F3439" w:rsidR="0092657C" w:rsidRDefault="0092657C">
      <w:pPr>
        <w:rPr>
          <w:b/>
          <w:bCs/>
          <w:sz w:val="32"/>
          <w:szCs w:val="28"/>
        </w:rPr>
      </w:pPr>
    </w:p>
    <w:p w14:paraId="46D334C4" w14:textId="180ED9D3" w:rsidR="0092657C" w:rsidRPr="0012377F" w:rsidRDefault="0092657C">
      <w:pPr>
        <w:rPr>
          <w:sz w:val="32"/>
          <w:szCs w:val="28"/>
          <w:u w:val="single"/>
        </w:rPr>
      </w:pPr>
      <w:r w:rsidRPr="0012377F">
        <w:rPr>
          <w:sz w:val="32"/>
          <w:szCs w:val="28"/>
          <w:u w:val="single"/>
        </w:rPr>
        <w:t>NEXT LECTURE: Tuesday 16/11/21 @ 14:00 in Harker I</w:t>
      </w:r>
    </w:p>
    <w:p w14:paraId="201173CD" w14:textId="589454E4" w:rsidR="005A412D" w:rsidRDefault="005A412D">
      <w:pPr>
        <w:rPr>
          <w:b/>
          <w:bCs/>
          <w:sz w:val="32"/>
          <w:szCs w:val="28"/>
        </w:rPr>
      </w:pPr>
    </w:p>
    <w:p w14:paraId="0949A57D" w14:textId="7B39FBCE" w:rsidR="00BE4A15" w:rsidRDefault="005A412D">
      <w:r>
        <w:t xml:space="preserve">Given the amount of material I cover in this course, I can’t produce the same level of exercise guide for </w:t>
      </w:r>
      <w:r w:rsidR="0092657C">
        <w:t>Lecture</w:t>
      </w:r>
      <w:r>
        <w:t xml:space="preserve">s 3 and 4 that I did for 1 and 2. The topics we are going to </w:t>
      </w:r>
      <w:r w:rsidR="00BE4A15">
        <w:t>c</w:t>
      </w:r>
      <w:r>
        <w:t xml:space="preserve">over in </w:t>
      </w:r>
      <w:r w:rsidR="0092657C">
        <w:t>Lecture</w:t>
      </w:r>
      <w:r w:rsidR="00BE4A15">
        <w:t xml:space="preserve">s </w:t>
      </w:r>
      <w:r>
        <w:t>3 and 4 are rich and interesting, but nuanced, and to explain properly I’d need to take a writing sabbatical and write this course into its own book!</w:t>
      </w:r>
      <w:r w:rsidR="00474769">
        <w:t xml:space="preserve"> Instead, this guide serves as an overview of </w:t>
      </w:r>
      <w:r w:rsidR="0092657C">
        <w:t>Lecture</w:t>
      </w:r>
      <w:r w:rsidR="00474769">
        <w:t xml:space="preserve"> </w:t>
      </w:r>
      <w:r w:rsidR="0092657C">
        <w:t>3 and</w:t>
      </w:r>
      <w:r w:rsidR="00474769">
        <w:t xml:space="preserve"> points you to additional resources.</w:t>
      </w:r>
    </w:p>
    <w:p w14:paraId="5283F0AE" w14:textId="2AB51CD4" w:rsidR="00BE4A15" w:rsidRDefault="00BE4A15"/>
    <w:p w14:paraId="011FADC9" w14:textId="4F6958C3" w:rsidR="00BE4A15" w:rsidRDefault="00BE4A15">
      <w:r>
        <w:t xml:space="preserve">You can think about our first two </w:t>
      </w:r>
      <w:r w:rsidR="0092657C">
        <w:t>Lecture</w:t>
      </w:r>
      <w:r>
        <w:t xml:space="preserve">s together as complements, centered around familiarizing you with GIS principles and basic tools. Exercise #1 - Hazard assessment at Guagua Pichincha – as the main vehicle for teaching these core skills. The second half of this course is meant to expand on these core skills, providing you with depth and breadth in your approach to GIS. </w:t>
      </w:r>
      <w:r w:rsidR="002C7DDF">
        <w:t>However, keep in mind</w:t>
      </w:r>
      <w:r>
        <w:t xml:space="preserve"> that these </w:t>
      </w:r>
      <w:r w:rsidR="0092657C">
        <w:t>Lecture</w:t>
      </w:r>
      <w:r>
        <w:t xml:space="preserve">s are merely </w:t>
      </w:r>
      <w:r w:rsidR="00950C25">
        <w:t>introductions</w:t>
      </w:r>
      <w:r>
        <w:t xml:space="preserve"> – I can’t teach you everything you need to know to be competent with GIS in 8 hours. Take the lessons I impart here and in future lessons as </w:t>
      </w:r>
      <w:r w:rsidR="00950C25">
        <w:t xml:space="preserve">jumping off </w:t>
      </w:r>
      <w:r w:rsidR="00064B42">
        <w:t>points</w:t>
      </w:r>
      <w:r w:rsidR="00950C25">
        <w:t xml:space="preserve">! Make </w:t>
      </w:r>
      <w:r w:rsidR="00064B42">
        <w:t xml:space="preserve">your own </w:t>
      </w:r>
      <w:r w:rsidR="00950C25">
        <w:t>maps, make mistakes, and experiment. You’ll find your way!</w:t>
      </w:r>
      <w:r w:rsidR="007D2D76">
        <w:t xml:space="preserve"> And if you get lost these tools are here to help you course correct.</w:t>
      </w:r>
    </w:p>
    <w:p w14:paraId="3D1E34A9" w14:textId="4AD70C5D" w:rsidR="005A412D" w:rsidRDefault="005A412D"/>
    <w:p w14:paraId="7D8AB07F" w14:textId="2233D4AF" w:rsidR="00BE4A15" w:rsidRDefault="005A412D" w:rsidP="00BE4A15">
      <w:r>
        <w:t xml:space="preserve">With that in mind, I’m going to outline </w:t>
      </w:r>
      <w:r w:rsidR="00BE4A15">
        <w:t>my plan</w:t>
      </w:r>
      <w:r>
        <w:t xml:space="preserve"> for </w:t>
      </w:r>
      <w:r w:rsidR="0092657C">
        <w:t>Lecture</w:t>
      </w:r>
      <w:r>
        <w:t xml:space="preserve"> 3, which includes several smaller exercises aimed at </w:t>
      </w:r>
      <w:r w:rsidR="00BE4A15">
        <w:t xml:space="preserve">expanding on different elements of our geospatial “toolkit.” In this </w:t>
      </w:r>
      <w:r w:rsidR="0092657C">
        <w:t>Lecture</w:t>
      </w:r>
      <w:r w:rsidR="00BE4A15">
        <w:t xml:space="preserve"> (</w:t>
      </w:r>
      <w:r w:rsidR="0092657C">
        <w:t>Lecture</w:t>
      </w:r>
      <w:r w:rsidR="00BE4A15">
        <w:t xml:space="preserve"> 3, 1</w:t>
      </w:r>
      <w:r w:rsidR="0092657C">
        <w:t>6</w:t>
      </w:r>
      <w:r w:rsidR="00BE4A15">
        <w:t xml:space="preserve">/11/21), I’ll focus on expanding our </w:t>
      </w:r>
      <w:r w:rsidR="00BE4A15">
        <w:rPr>
          <w:b/>
          <w:bCs/>
        </w:rPr>
        <w:t>analytical</w:t>
      </w:r>
      <w:r w:rsidR="00BE4A15">
        <w:t xml:space="preserve"> toolkit. Next time (</w:t>
      </w:r>
      <w:r w:rsidR="0092657C">
        <w:t>Lecture</w:t>
      </w:r>
      <w:r w:rsidR="00474769">
        <w:t xml:space="preserve"> </w:t>
      </w:r>
      <w:r w:rsidR="00BE4A15">
        <w:t xml:space="preserve">4, </w:t>
      </w:r>
      <w:r w:rsidR="0092657C">
        <w:t>TBD</w:t>
      </w:r>
      <w:r w:rsidR="00BE4A15">
        <w:t xml:space="preserve">) I’ll touch on </w:t>
      </w:r>
      <w:r w:rsidR="00BE4A15">
        <w:rPr>
          <w:b/>
          <w:bCs/>
        </w:rPr>
        <w:t>advanced visualization</w:t>
      </w:r>
      <w:r w:rsidR="002C7DDF">
        <w:rPr>
          <w:b/>
          <w:bCs/>
        </w:rPr>
        <w:t xml:space="preserve"> </w:t>
      </w:r>
      <w:r w:rsidR="002C7DDF">
        <w:t xml:space="preserve">and more </w:t>
      </w:r>
      <w:r w:rsidR="002C7DDF">
        <w:rPr>
          <w:b/>
          <w:bCs/>
        </w:rPr>
        <w:t xml:space="preserve">computational approaches </w:t>
      </w:r>
      <w:r w:rsidR="002C7DDF" w:rsidRPr="002C7DDF">
        <w:t>(e.g., Python, Model Builder, Google Earth Engine</w:t>
      </w:r>
      <w:r w:rsidR="002C7DDF">
        <w:rPr>
          <w:b/>
          <w:bCs/>
        </w:rPr>
        <w:t>)</w:t>
      </w:r>
      <w:r w:rsidR="002C7DDF">
        <w:t xml:space="preserve"> to GIS</w:t>
      </w:r>
      <w:r w:rsidR="00BE4A15">
        <w:rPr>
          <w:b/>
          <w:bCs/>
        </w:rPr>
        <w:t>.</w:t>
      </w:r>
      <w:r w:rsidR="00BE4A15">
        <w:t xml:space="preserve"> </w:t>
      </w:r>
    </w:p>
    <w:p w14:paraId="697913FA" w14:textId="650043CC" w:rsidR="00BE4A15" w:rsidRDefault="00BE4A15" w:rsidP="00BE4A15"/>
    <w:p w14:paraId="5635CB1D" w14:textId="397300A3" w:rsidR="00BE4A15" w:rsidRDefault="00BE4A15" w:rsidP="00BE4A15">
      <w:r>
        <w:t xml:space="preserve">Below you can find my detailed plan for </w:t>
      </w:r>
      <w:r w:rsidR="0092657C">
        <w:t>Lecture</w:t>
      </w:r>
      <w:r>
        <w:t xml:space="preserve"> 3. I’ll outline the tasks we will undertake, why we are doing them, and the practical “how to,” for each of them. </w:t>
      </w:r>
    </w:p>
    <w:p w14:paraId="09FD287C" w14:textId="5006D29F" w:rsidR="009D508B" w:rsidRDefault="009D508B" w:rsidP="00BE4A15"/>
    <w:p w14:paraId="30CAF2BB" w14:textId="0BEC3680" w:rsidR="009D508B" w:rsidRPr="009D508B" w:rsidRDefault="009D508B" w:rsidP="00BE4A15">
      <w:pPr>
        <w:rPr>
          <w:b/>
          <w:bCs/>
        </w:rPr>
      </w:pPr>
      <w:r w:rsidRPr="009D508B">
        <w:rPr>
          <w:b/>
          <w:bCs/>
        </w:rPr>
        <w:t xml:space="preserve">Outline of </w:t>
      </w:r>
      <w:r w:rsidR="0092657C">
        <w:rPr>
          <w:b/>
          <w:bCs/>
        </w:rPr>
        <w:t>Lecture</w:t>
      </w:r>
      <w:r w:rsidRPr="009D508B">
        <w:rPr>
          <w:b/>
          <w:bCs/>
        </w:rPr>
        <w:t xml:space="preserve"> 3:</w:t>
      </w:r>
    </w:p>
    <w:p w14:paraId="7C8BC88C" w14:textId="1999AAA2" w:rsidR="009D508B" w:rsidRDefault="009D508B" w:rsidP="00BE4A15"/>
    <w:p w14:paraId="3733C16C" w14:textId="6BEC6561" w:rsidR="009D508B" w:rsidRDefault="009D508B" w:rsidP="009D508B">
      <w:pPr>
        <w:pStyle w:val="ListParagraph"/>
        <w:numPr>
          <w:ilvl w:val="0"/>
          <w:numId w:val="2"/>
        </w:numPr>
      </w:pPr>
      <w:r>
        <w:t>Introduction and Housekeeping (5 minutes)</w:t>
      </w:r>
    </w:p>
    <w:p w14:paraId="66FA2D53" w14:textId="71FD917F" w:rsidR="009D508B" w:rsidRDefault="009D508B" w:rsidP="009D508B">
      <w:pPr>
        <w:pStyle w:val="ListParagraph"/>
        <w:numPr>
          <w:ilvl w:val="0"/>
          <w:numId w:val="2"/>
        </w:numPr>
      </w:pPr>
      <w:r w:rsidRPr="007C1BE4">
        <w:t>GIS Ethics: Avoiding Map Colonialism</w:t>
      </w:r>
      <w:r>
        <w:t xml:space="preserve"> (10 minutes)</w:t>
      </w:r>
    </w:p>
    <w:p w14:paraId="503F7881" w14:textId="23AE4BBE" w:rsidR="009D508B" w:rsidRDefault="009D508B" w:rsidP="009D508B">
      <w:pPr>
        <w:pStyle w:val="ListParagraph"/>
        <w:numPr>
          <w:ilvl w:val="0"/>
          <w:numId w:val="2"/>
        </w:numPr>
      </w:pPr>
      <w:r>
        <w:t>Wrapping up Exercise #1 (45 minutes)</w:t>
      </w:r>
    </w:p>
    <w:p w14:paraId="709C734A" w14:textId="08F7E193" w:rsidR="009D508B" w:rsidRDefault="009D508B" w:rsidP="009D508B">
      <w:pPr>
        <w:pStyle w:val="ListParagraph"/>
        <w:numPr>
          <w:ilvl w:val="0"/>
          <w:numId w:val="2"/>
        </w:numPr>
      </w:pPr>
      <w:r>
        <w:t>Break and Q&amp;A (5 minutes)</w:t>
      </w:r>
    </w:p>
    <w:p w14:paraId="2BF8B349" w14:textId="3103D2FA" w:rsidR="009D508B" w:rsidRDefault="009D508B" w:rsidP="009D508B">
      <w:pPr>
        <w:pStyle w:val="ListParagraph"/>
        <w:numPr>
          <w:ilvl w:val="0"/>
          <w:numId w:val="2"/>
        </w:numPr>
      </w:pPr>
      <w:r w:rsidRPr="00EA3664">
        <w:rPr>
          <w:b/>
          <w:bCs/>
        </w:rPr>
        <w:t>Exercise #2</w:t>
      </w:r>
      <w:r>
        <w:t xml:space="preserve"> – Fluid geochemistry at crater summit (25 minutes)</w:t>
      </w:r>
    </w:p>
    <w:p w14:paraId="75F4BFDA" w14:textId="257273D6" w:rsidR="009D508B" w:rsidRDefault="009D508B" w:rsidP="009D508B">
      <w:pPr>
        <w:pStyle w:val="ListParagraph"/>
        <w:numPr>
          <w:ilvl w:val="0"/>
          <w:numId w:val="2"/>
        </w:numPr>
      </w:pPr>
      <w:r w:rsidRPr="00EA3664">
        <w:rPr>
          <w:b/>
          <w:bCs/>
        </w:rPr>
        <w:t>Exercise #3</w:t>
      </w:r>
      <w:r>
        <w:t xml:space="preserve"> – Landslide Risk in Quito (25 minutes)</w:t>
      </w:r>
    </w:p>
    <w:p w14:paraId="32D2AEFC" w14:textId="2E366100" w:rsidR="009D508B" w:rsidRPr="00BE4A15" w:rsidRDefault="009D508B" w:rsidP="009D508B">
      <w:pPr>
        <w:pStyle w:val="ListParagraph"/>
        <w:numPr>
          <w:ilvl w:val="0"/>
          <w:numId w:val="2"/>
        </w:numPr>
      </w:pPr>
      <w:r>
        <w:t>Q&amp;A (10 minutes)</w:t>
      </w:r>
      <w:r w:rsidR="00133EBB">
        <w:t xml:space="preserve"> – This will go past 14:00 GMT but if you have </w:t>
      </w:r>
      <w:r w:rsidR="002C7DDF">
        <w:t>questions,</w:t>
      </w:r>
      <w:r w:rsidR="00133EBB">
        <w:t xml:space="preserve"> you are welcome to stick around!</w:t>
      </w:r>
    </w:p>
    <w:p w14:paraId="639C44D5" w14:textId="7D09783E" w:rsidR="00BE4A15" w:rsidRDefault="00BE4A15"/>
    <w:p w14:paraId="7DA7526C" w14:textId="77777777" w:rsidR="00A47E82" w:rsidRDefault="00A47E82">
      <w:pPr>
        <w:rPr>
          <w:b/>
          <w:bCs/>
        </w:rPr>
      </w:pPr>
    </w:p>
    <w:p w14:paraId="51E72C1A" w14:textId="0DBF3763" w:rsidR="00A47E82" w:rsidRPr="00232249" w:rsidRDefault="00A47E82">
      <w:pPr>
        <w:rPr>
          <w:b/>
          <w:bCs/>
        </w:rPr>
      </w:pPr>
      <w:r>
        <w:rPr>
          <w:b/>
          <w:bCs/>
        </w:rPr>
        <w:br w:type="page"/>
      </w:r>
    </w:p>
    <w:p w14:paraId="722AC500" w14:textId="77777777" w:rsidR="00A47E82" w:rsidRDefault="00A47E82">
      <w:pPr>
        <w:rPr>
          <w:b/>
          <w:bCs/>
        </w:rPr>
      </w:pPr>
    </w:p>
    <w:p w14:paraId="6F56CCB2" w14:textId="2E64F57F" w:rsidR="00BE4A15" w:rsidRDefault="00BE4A15">
      <w:pPr>
        <w:rPr>
          <w:b/>
          <w:bCs/>
        </w:rPr>
      </w:pPr>
      <w:r w:rsidRPr="00EA3664">
        <w:rPr>
          <w:b/>
          <w:bCs/>
        </w:rPr>
        <w:t>Exercise #2:</w:t>
      </w:r>
      <w:r w:rsidR="00EA3664">
        <w:rPr>
          <w:b/>
          <w:bCs/>
        </w:rPr>
        <w:t xml:space="preserve"> Fluid Geochemistry @ Guagua Pichincha</w:t>
      </w:r>
    </w:p>
    <w:p w14:paraId="0FE9AB2B" w14:textId="12585482" w:rsidR="00EA3664" w:rsidRDefault="00EA3664">
      <w:pPr>
        <w:rPr>
          <w:b/>
          <w:bCs/>
        </w:rPr>
      </w:pPr>
    </w:p>
    <w:p w14:paraId="25AA66A0" w14:textId="46055FDD" w:rsidR="00EA3664" w:rsidRDefault="00133EBB" w:rsidP="00EA3664">
      <w:r>
        <w:t xml:space="preserve">A generic problem all geoscientists using GIS face is the </w:t>
      </w:r>
      <w:r w:rsidR="002C7DDF">
        <w:t>n</w:t>
      </w:r>
      <w:r>
        <w:t xml:space="preserve">eed </w:t>
      </w:r>
      <w:r w:rsidR="002C7DDF">
        <w:t>to</w:t>
      </w:r>
      <w:r>
        <w:t xml:space="preserve"> import non-georeferenced attribute data, often in the form a spreadsheet like a CSV. How do you display this data on a map and spatially analyze it? We will explore this using </w:t>
      </w:r>
      <w:r w:rsidR="002C7DDF">
        <w:t>another</w:t>
      </w:r>
      <w:r>
        <w:t xml:space="preserve"> </w:t>
      </w:r>
      <w:r w:rsidR="002C7DDF">
        <w:t>hypothetical</w:t>
      </w:r>
      <w:r>
        <w:t xml:space="preserve"> scenario, where w</w:t>
      </w:r>
      <w:r w:rsidR="00EA3664">
        <w:t xml:space="preserve">e </w:t>
      </w:r>
      <w:r>
        <w:t xml:space="preserve">are tasked with analyzing the </w:t>
      </w:r>
      <w:r w:rsidR="00EA3664">
        <w:t xml:space="preserve">chemistry of fluids measured at </w:t>
      </w:r>
      <w:r>
        <w:t>Guagua Pichincha (G.P.)</w:t>
      </w:r>
      <w:r w:rsidR="00EA3664">
        <w:t xml:space="preserve">. This need may arise from concerns about the quality and kinds of hydrothermal activity at the summit, motivating fresh research questions. For instance, are there hotspots of </w:t>
      </w:r>
      <w:r w:rsidR="002C7DDF">
        <w:t>ions</w:t>
      </w:r>
      <w:r w:rsidR="00F72687">
        <w:t xml:space="preserve"> of interest</w:t>
      </w:r>
      <w:r w:rsidR="00EA3664">
        <w:t xml:space="preserve"> like SO</w:t>
      </w:r>
      <w:r w:rsidR="00EA3664" w:rsidRPr="00EA3664">
        <w:rPr>
          <w:vertAlign w:val="subscript"/>
        </w:rPr>
        <w:t>4</w:t>
      </w:r>
      <w:r w:rsidR="00EA3664">
        <w:t xml:space="preserve">, reflecting increased shallow magmatic activity? These kinds of signals may be useful for us in interpreting </w:t>
      </w:r>
      <w:r w:rsidR="00F72687">
        <w:t>where shallow hydrothermal activity is centralized, or it may give us clues as to the spatial variability in the magma feeding these hydrothermal systems. We may be asked to produce a literal “hot spot” map of the region, showing where chemicals of interest are in their highest concentrations. Do these hot spots co-vary?</w:t>
      </w:r>
      <w:r w:rsidR="002C7DDF">
        <w:t xml:space="preserve"> Even if you aren’t a geochemist, these kinds of operations are useful for any geoscientist!</w:t>
      </w:r>
    </w:p>
    <w:p w14:paraId="0ACCE012" w14:textId="77777777" w:rsidR="00237100" w:rsidRDefault="00237100" w:rsidP="00EA3664"/>
    <w:p w14:paraId="152FDAC6" w14:textId="297D1488" w:rsidR="00EA3664" w:rsidRDefault="004805C4" w:rsidP="00EA3664">
      <w:r>
        <w:t>To answer these research questions</w:t>
      </w:r>
      <w:r w:rsidR="00474769">
        <w:t>, we need to</w:t>
      </w:r>
      <w:r>
        <w:t>:</w:t>
      </w:r>
    </w:p>
    <w:p w14:paraId="67E89ED1" w14:textId="16262B5B" w:rsidR="00EA3664" w:rsidRDefault="004805C4" w:rsidP="004805C4">
      <w:pPr>
        <w:pStyle w:val="ListParagraph"/>
        <w:numPr>
          <w:ilvl w:val="0"/>
          <w:numId w:val="4"/>
        </w:numPr>
      </w:pPr>
      <w:r>
        <w:t>Identify</w:t>
      </w:r>
      <w:r w:rsidR="00EA3664">
        <w:t xml:space="preserve"> </w:t>
      </w:r>
      <w:r>
        <w:t>relevant geochemical data</w:t>
      </w:r>
    </w:p>
    <w:p w14:paraId="04556D20" w14:textId="77777777" w:rsidR="004805C4" w:rsidRDefault="00EA3664" w:rsidP="004805C4">
      <w:pPr>
        <w:pStyle w:val="ListParagraph"/>
        <w:numPr>
          <w:ilvl w:val="0"/>
          <w:numId w:val="4"/>
        </w:numPr>
      </w:pPr>
      <w:proofErr w:type="spellStart"/>
      <w:r>
        <w:t>Georeferenc</w:t>
      </w:r>
      <w:r w:rsidR="004805C4">
        <w:t>e</w:t>
      </w:r>
      <w:proofErr w:type="spellEnd"/>
      <w:r w:rsidR="004805C4">
        <w:t xml:space="preserve"> maps of sampling location</w:t>
      </w:r>
    </w:p>
    <w:p w14:paraId="62219D4D" w14:textId="0143CD6C" w:rsidR="00EA3664" w:rsidRDefault="004805C4" w:rsidP="004805C4">
      <w:pPr>
        <w:pStyle w:val="ListParagraph"/>
        <w:numPr>
          <w:ilvl w:val="0"/>
          <w:numId w:val="4"/>
        </w:numPr>
      </w:pPr>
      <w:r>
        <w:t xml:space="preserve">Extract spatial location of sample points </w:t>
      </w:r>
    </w:p>
    <w:p w14:paraId="3E9C89F6" w14:textId="6D77D7D8" w:rsidR="00EA3664" w:rsidRDefault="004805C4" w:rsidP="004805C4">
      <w:pPr>
        <w:pStyle w:val="ListParagraph"/>
        <w:numPr>
          <w:ilvl w:val="0"/>
          <w:numId w:val="4"/>
        </w:numPr>
      </w:pPr>
      <w:r>
        <w:t>Import un-georeferenced geochemical data</w:t>
      </w:r>
    </w:p>
    <w:p w14:paraId="29A07DB8" w14:textId="603E8413" w:rsidR="004805C4" w:rsidRDefault="004805C4" w:rsidP="004805C4">
      <w:pPr>
        <w:pStyle w:val="ListParagraph"/>
        <w:numPr>
          <w:ilvl w:val="0"/>
          <w:numId w:val="4"/>
        </w:numPr>
      </w:pPr>
      <w:r>
        <w:t>Perform a spatial join of geochemical layer and sample layer</w:t>
      </w:r>
    </w:p>
    <w:p w14:paraId="595DA757" w14:textId="79131243" w:rsidR="004805C4" w:rsidRDefault="004805C4" w:rsidP="004805C4">
      <w:pPr>
        <w:pStyle w:val="ListParagraph"/>
        <w:numPr>
          <w:ilvl w:val="0"/>
          <w:numId w:val="4"/>
        </w:numPr>
      </w:pPr>
      <w:r>
        <w:t xml:space="preserve">Interpolate between sample points to generate a “hot spot” map of fluid geochemistry. </w:t>
      </w:r>
    </w:p>
    <w:p w14:paraId="6BB089AD" w14:textId="42C9A762" w:rsidR="005F464E" w:rsidRDefault="005F464E" w:rsidP="004805C4">
      <w:pPr>
        <w:pStyle w:val="ListParagraph"/>
        <w:numPr>
          <w:ilvl w:val="0"/>
          <w:numId w:val="4"/>
        </w:numPr>
      </w:pPr>
      <w:r>
        <w:t>How do data points cluster?</w:t>
      </w:r>
    </w:p>
    <w:p w14:paraId="14F6F9C6" w14:textId="61D8E8A2" w:rsidR="00237100" w:rsidRDefault="00237100" w:rsidP="00EA3664"/>
    <w:p w14:paraId="59618889" w14:textId="1FBA922B" w:rsidR="00237100" w:rsidRPr="000428D0" w:rsidRDefault="00237100" w:rsidP="00EA3664">
      <w:pPr>
        <w:rPr>
          <w:u w:val="single"/>
        </w:rPr>
      </w:pPr>
      <w:r w:rsidRPr="000428D0">
        <w:rPr>
          <w:u w:val="single"/>
        </w:rPr>
        <w:t xml:space="preserve">Key terms and concepts: </w:t>
      </w:r>
    </w:p>
    <w:p w14:paraId="53863936" w14:textId="5F4DB24B" w:rsidR="00237100" w:rsidRDefault="00237100" w:rsidP="00EA3664"/>
    <w:p w14:paraId="42BDD3BE" w14:textId="64926DCF" w:rsidR="00237100" w:rsidRDefault="004805C4" w:rsidP="004805C4">
      <w:pPr>
        <w:pStyle w:val="ListParagraph"/>
        <w:numPr>
          <w:ilvl w:val="0"/>
          <w:numId w:val="3"/>
        </w:numPr>
      </w:pPr>
      <w:r w:rsidRPr="000428D0">
        <w:rPr>
          <w:i/>
          <w:iCs/>
        </w:rPr>
        <w:t>Spatial Join</w:t>
      </w:r>
      <w:r w:rsidR="00DA23CA">
        <w:t xml:space="preserve">: </w:t>
      </w:r>
      <w:r w:rsidR="00753AD1">
        <w:t xml:space="preserve">operation that takes two input </w:t>
      </w:r>
      <w:r w:rsidR="000428D0">
        <w:t>datasets</w:t>
      </w:r>
      <w:r w:rsidR="00753AD1">
        <w:t xml:space="preserve"> and produces </w:t>
      </w:r>
      <w:r w:rsidR="000428D0">
        <w:t>one</w:t>
      </w:r>
      <w:r w:rsidR="00753AD1">
        <w:t xml:space="preserve"> output </w:t>
      </w:r>
      <w:r w:rsidR="000428D0">
        <w:t>dataset sharing the same spatial properties as the inputs</w:t>
      </w:r>
      <w:r w:rsidR="00753AD1">
        <w:t>, forming a bigger dataset</w:t>
      </w:r>
      <w:r w:rsidR="000428D0">
        <w:t>. This</w:t>
      </w:r>
      <w:r w:rsidR="00753AD1">
        <w:t xml:space="preserve"> increas</w:t>
      </w:r>
      <w:r w:rsidR="000428D0">
        <w:t>es</w:t>
      </w:r>
      <w:r w:rsidR="00753AD1">
        <w:t xml:space="preserve"> the number of feature attributes</w:t>
      </w:r>
      <w:r w:rsidR="000428D0">
        <w:t xml:space="preserve"> using a condition like a foreign key.</w:t>
      </w:r>
      <w:r w:rsidR="00400C1B">
        <w:t xml:space="preserve"> This method uses same conceptual and computational framework as SQL databases.</w:t>
      </w:r>
    </w:p>
    <w:p w14:paraId="0D546867" w14:textId="0B543865" w:rsidR="00DA23CA" w:rsidRDefault="00DA23CA" w:rsidP="00DA23CA">
      <w:pPr>
        <w:pStyle w:val="ListParagraph"/>
        <w:numPr>
          <w:ilvl w:val="1"/>
          <w:numId w:val="3"/>
        </w:numPr>
      </w:pPr>
      <w:r>
        <w:t xml:space="preserve">See Chapter 3.4 </w:t>
      </w:r>
      <w:r w:rsidR="00753AD1">
        <w:t xml:space="preserve">(pg.172) </w:t>
      </w:r>
      <w:r>
        <w:t xml:space="preserve">of Huisman and de by (2009): </w:t>
      </w:r>
      <w:hyperlink r:id="rId8" w:history="1">
        <w:r w:rsidRPr="00752EF5">
          <w:rPr>
            <w:rStyle w:val="Hyperlink"/>
          </w:rPr>
          <w:t>https://webapps.itc.utwente.nl/librarywww/papers_2009/general/principlesgis.pdf</w:t>
        </w:r>
      </w:hyperlink>
    </w:p>
    <w:p w14:paraId="60613C80" w14:textId="0D5AD2B2" w:rsidR="004805C4" w:rsidRDefault="004805C4" w:rsidP="00DA23CA">
      <w:pPr>
        <w:pStyle w:val="ListParagraph"/>
        <w:ind w:left="1440"/>
      </w:pPr>
    </w:p>
    <w:p w14:paraId="7051A21F" w14:textId="5E742213" w:rsidR="004805C4" w:rsidRDefault="004805C4" w:rsidP="001D0440">
      <w:pPr>
        <w:pStyle w:val="ListParagraph"/>
        <w:numPr>
          <w:ilvl w:val="0"/>
          <w:numId w:val="3"/>
        </w:numPr>
      </w:pPr>
      <w:proofErr w:type="spellStart"/>
      <w:r w:rsidRPr="001D0440">
        <w:rPr>
          <w:i/>
          <w:iCs/>
        </w:rPr>
        <w:t>Geostatistics</w:t>
      </w:r>
      <w:proofErr w:type="spellEnd"/>
      <w:r w:rsidR="00EB40BF">
        <w:t xml:space="preserve">: Statistical methods applied to geospatial data. Its own subdiscipline requiring specialized methods, as geographic data violates the independence assumption required by most </w:t>
      </w:r>
      <w:r w:rsidR="001D0440">
        <w:t>classical</w:t>
      </w:r>
      <w:r w:rsidR="00EB40BF">
        <w:t xml:space="preserve"> statistical methods. This arises from </w:t>
      </w:r>
      <w:r w:rsidR="001D0440">
        <w:t xml:space="preserve">an observation made about spatial data termed </w:t>
      </w:r>
      <w:r w:rsidR="001D0440">
        <w:rPr>
          <w:i/>
          <w:iCs/>
        </w:rPr>
        <w:t>spatial autocorrelation</w:t>
      </w:r>
      <w:r w:rsidR="001D0440">
        <w:t xml:space="preserve">. In classical probability theory, </w:t>
      </w:r>
      <w:r w:rsidR="00A41F14">
        <w:t xml:space="preserve">the </w:t>
      </w:r>
      <w:r w:rsidR="001D0440">
        <w:t xml:space="preserve">occurrence of event </w:t>
      </w:r>
      <w:r w:rsidR="00A41F14">
        <w:t xml:space="preserve">A </w:t>
      </w:r>
      <w:r w:rsidR="001D0440">
        <w:t xml:space="preserve">does </w:t>
      </w:r>
      <w:r w:rsidR="001D0440">
        <w:lastRenderedPageBreak/>
        <w:t xml:space="preserve">not affect the probability of occurrence of </w:t>
      </w:r>
      <w:r w:rsidR="00A41F14">
        <w:t>event B</w:t>
      </w:r>
      <w:r w:rsidR="001D0440">
        <w:t xml:space="preserve">. However, </w:t>
      </w:r>
      <w:r w:rsidR="00A41F14">
        <w:t xml:space="preserve">in geographic data, the probability of event B taking place increases if event A occurs close by. </w:t>
      </w:r>
    </w:p>
    <w:p w14:paraId="11EDC55C" w14:textId="5CB37172" w:rsidR="0040173B" w:rsidRDefault="0040173B" w:rsidP="0040173B">
      <w:pPr>
        <w:pStyle w:val="ListParagraph"/>
        <w:numPr>
          <w:ilvl w:val="1"/>
          <w:numId w:val="3"/>
        </w:numPr>
      </w:pPr>
      <w:r>
        <w:t xml:space="preserve">For more, see excellent free resource by de Smith: </w:t>
      </w:r>
      <w:hyperlink r:id="rId9" w:history="1">
        <w:r w:rsidRPr="00752EF5">
          <w:rPr>
            <w:rStyle w:val="Hyperlink"/>
          </w:rPr>
          <w:t>https://www.spatialanalysisonline.com/HTML/index.html</w:t>
        </w:r>
      </w:hyperlink>
    </w:p>
    <w:p w14:paraId="11BE993A" w14:textId="3008EDEF" w:rsidR="004805C4" w:rsidRDefault="004805C4" w:rsidP="00EA3664"/>
    <w:p w14:paraId="619CB4D3" w14:textId="015E3A36" w:rsidR="004805C4" w:rsidRDefault="004805C4" w:rsidP="004805C4">
      <w:pPr>
        <w:pStyle w:val="ListParagraph"/>
        <w:numPr>
          <w:ilvl w:val="0"/>
          <w:numId w:val="3"/>
        </w:numPr>
      </w:pPr>
      <w:r w:rsidRPr="0040173B">
        <w:rPr>
          <w:i/>
          <w:iCs/>
        </w:rPr>
        <w:t>Interpolation</w:t>
      </w:r>
      <w:r w:rsidR="0040173B">
        <w:t>: predictive analytical procedure, which seeks to estimate underlying surface connecting discrete points.</w:t>
      </w:r>
      <w:r w:rsidR="00FF04E5">
        <w:t xml:space="preserve"> Generates a fine rectangular grid covering the study region, and then estimates the surface value of each cell in the grid based on spatial distribution and attribute variation in input data.</w:t>
      </w:r>
      <w:r w:rsidR="0040173B">
        <w:t xml:space="preserve"> Critically, </w:t>
      </w:r>
      <w:r w:rsidR="0040173B" w:rsidRPr="0040173B">
        <w:rPr>
          <w:i/>
          <w:iCs/>
        </w:rPr>
        <w:t>geostatistical interpolation</w:t>
      </w:r>
      <w:r w:rsidR="0040173B">
        <w:t xml:space="preserve"> </w:t>
      </w:r>
      <w:r w:rsidR="00FF04E5">
        <w:t xml:space="preserve">and </w:t>
      </w:r>
      <w:r w:rsidR="00FF04E5">
        <w:rPr>
          <w:i/>
          <w:iCs/>
        </w:rPr>
        <w:t xml:space="preserve">deterministic interpolation </w:t>
      </w:r>
      <w:r w:rsidR="00FF04E5">
        <w:t xml:space="preserve">are different families of interpolation models. Geostatistical interpolation </w:t>
      </w:r>
      <w:r w:rsidR="0040173B">
        <w:t xml:space="preserve">assumes the source data points for the operation reflect a specific </w:t>
      </w:r>
      <w:r w:rsidR="00FF04E5">
        <w:t xml:space="preserve">statistical sample e.g., kriging. </w:t>
      </w:r>
      <w:r w:rsidR="00FF04E5">
        <w:rPr>
          <w:i/>
          <w:iCs/>
        </w:rPr>
        <w:t xml:space="preserve">Deterministic </w:t>
      </w:r>
      <w:r w:rsidR="00FF04E5">
        <w:t>methods (more common)</w:t>
      </w:r>
      <w:r w:rsidR="002C7DDF">
        <w:t xml:space="preserve"> differ by having their </w:t>
      </w:r>
      <w:r w:rsidR="00FF04E5">
        <w:t>weighting scheme</w:t>
      </w:r>
      <w:r w:rsidR="002C7DDF">
        <w:t xml:space="preserve"> (how much does X vary with distance?)</w:t>
      </w:r>
      <w:r w:rsidR="00FF04E5">
        <w:t xml:space="preserve"> determine</w:t>
      </w:r>
      <w:r w:rsidR="002C7DDF">
        <w:t>d</w:t>
      </w:r>
      <w:r w:rsidR="00FF04E5">
        <w:t xml:space="preserve"> </w:t>
      </w:r>
      <w:r w:rsidR="002C7DDF">
        <w:t>b</w:t>
      </w:r>
      <w:r w:rsidR="00FF04E5">
        <w:t xml:space="preserve">y model choice and parameters used by user, so offers </w:t>
      </w:r>
      <w:r w:rsidR="00475ED3">
        <w:t>m</w:t>
      </w:r>
      <w:r w:rsidR="00FF04E5">
        <w:t xml:space="preserve">ore direct user control e.g., Natural neighbor, </w:t>
      </w:r>
      <w:r w:rsidR="002C7DDF">
        <w:t>Inverse Distance Weighting (</w:t>
      </w:r>
      <w:r w:rsidR="00FF04E5">
        <w:t>IDW</w:t>
      </w:r>
      <w:r w:rsidR="002C7DDF">
        <w:t>)</w:t>
      </w:r>
      <w:r w:rsidR="00FF04E5">
        <w:t xml:space="preserve">, Minimum curvature. </w:t>
      </w:r>
    </w:p>
    <w:p w14:paraId="27620946" w14:textId="155B25A6" w:rsidR="00FF04E5" w:rsidRDefault="00FF04E5" w:rsidP="00FF04E5">
      <w:pPr>
        <w:pStyle w:val="ListParagraph"/>
        <w:numPr>
          <w:ilvl w:val="1"/>
          <w:numId w:val="3"/>
        </w:numPr>
      </w:pPr>
      <w:r>
        <w:t>See Chapter 6</w:t>
      </w:r>
      <w:r w:rsidR="002C7DDF">
        <w:t xml:space="preserve"> (Surface and Field Analysis)</w:t>
      </w:r>
      <w:r>
        <w:t xml:space="preserve"> of de Smith: </w:t>
      </w:r>
      <w:hyperlink r:id="rId10" w:history="1">
        <w:r w:rsidRPr="00752EF5">
          <w:rPr>
            <w:rStyle w:val="Hyperlink"/>
          </w:rPr>
          <w:t>https://www.spatialanalysisonline.com/HTML/index.html</w:t>
        </w:r>
      </w:hyperlink>
    </w:p>
    <w:p w14:paraId="052C02D5" w14:textId="1C4BAC11" w:rsidR="00507DB6" w:rsidRDefault="00507DB6" w:rsidP="00FF04E5">
      <w:pPr>
        <w:pStyle w:val="ListParagraph"/>
        <w:numPr>
          <w:ilvl w:val="1"/>
          <w:numId w:val="3"/>
        </w:numPr>
      </w:pPr>
      <w:r>
        <w:t xml:space="preserve">See Chapter 11 of QGIS </w:t>
      </w:r>
      <w:r>
        <w:rPr>
          <w:i/>
          <w:iCs/>
        </w:rPr>
        <w:t>Gentle Introduction to GIS</w:t>
      </w:r>
      <w:r>
        <w:t xml:space="preserve">: </w:t>
      </w:r>
      <w:hyperlink r:id="rId11" w:history="1">
        <w:r w:rsidRPr="00752EF5">
          <w:rPr>
            <w:rStyle w:val="Hyperlink"/>
          </w:rPr>
          <w:t>https://docs.qgis.org/3.22/en/docs/gentle_gis_introduction/spatial_analysis_interpolation.html</w:t>
        </w:r>
      </w:hyperlink>
    </w:p>
    <w:p w14:paraId="2DE9C8EC" w14:textId="7CCDBEAD" w:rsidR="00237100" w:rsidRDefault="00237100" w:rsidP="00507DB6">
      <w:pPr>
        <w:pStyle w:val="ListParagraph"/>
        <w:ind w:left="1440"/>
      </w:pPr>
    </w:p>
    <w:p w14:paraId="7C18F4D8" w14:textId="394B1AA9" w:rsidR="00237100" w:rsidRPr="00474769" w:rsidRDefault="00237100" w:rsidP="00EA3664">
      <w:pPr>
        <w:rPr>
          <w:u w:val="single"/>
        </w:rPr>
      </w:pPr>
      <w:r w:rsidRPr="00474769">
        <w:rPr>
          <w:u w:val="single"/>
        </w:rPr>
        <w:t>Data source:</w:t>
      </w:r>
    </w:p>
    <w:p w14:paraId="114A9A11" w14:textId="76053B64" w:rsidR="00237100" w:rsidRPr="00474769" w:rsidRDefault="00237100" w:rsidP="00EA3664"/>
    <w:p w14:paraId="41C45487" w14:textId="08678358" w:rsidR="00237100" w:rsidRDefault="00237100" w:rsidP="00EA3664">
      <w:r w:rsidRPr="00474769">
        <w:t xml:space="preserve">Marini, L., Agostini, A., Cioni, R., Guidi, M. and Leon, O., 1991. </w:t>
      </w:r>
      <w:r w:rsidRPr="00237100">
        <w:t>Guagua Pichincha volcano, Ecuador: fluid geochemistry in volcanic surveillance. Journal of Volcanology and Geothermal Research, 46(1-2), pp.21-35.</w:t>
      </w:r>
    </w:p>
    <w:p w14:paraId="06266FF5" w14:textId="49D0C56A" w:rsidR="00237100" w:rsidRDefault="00000000" w:rsidP="00EA3664">
      <w:hyperlink r:id="rId12" w:history="1">
        <w:r w:rsidR="00237100" w:rsidRPr="00752EF5">
          <w:rPr>
            <w:rStyle w:val="Hyperlink"/>
          </w:rPr>
          <w:t>https://www.sciencedirect.com/science/article/abs/pii/0377027391900739</w:t>
        </w:r>
      </w:hyperlink>
    </w:p>
    <w:p w14:paraId="384C5C1C" w14:textId="77777777" w:rsidR="00237100" w:rsidRPr="00EA3664" w:rsidRDefault="00237100" w:rsidP="00EA3664"/>
    <w:p w14:paraId="5DD45EA3" w14:textId="6F7876C0" w:rsidR="00BE4A15" w:rsidRDefault="00BE4A15">
      <w:pPr>
        <w:rPr>
          <w:b/>
          <w:bCs/>
        </w:rPr>
      </w:pPr>
      <w:r w:rsidRPr="00EA3664">
        <w:rPr>
          <w:b/>
          <w:bCs/>
        </w:rPr>
        <w:t>Exercise #3:</w:t>
      </w:r>
      <w:r w:rsidR="00EA3664">
        <w:rPr>
          <w:b/>
          <w:bCs/>
        </w:rPr>
        <w:t xml:space="preserve"> Landslide Risk Near Quito</w:t>
      </w:r>
    </w:p>
    <w:p w14:paraId="7B70A838" w14:textId="2BF271F1" w:rsidR="005F464E" w:rsidRDefault="005F464E">
      <w:pPr>
        <w:rPr>
          <w:b/>
          <w:bCs/>
        </w:rPr>
      </w:pPr>
    </w:p>
    <w:p w14:paraId="0F09FF4C" w14:textId="26FAC4B3" w:rsidR="005F464E" w:rsidRPr="00F17786" w:rsidRDefault="005F464E">
      <w:r>
        <w:t xml:space="preserve">Raster data, which provides continuous coverage of data over a region, is helpful for performing powerful spatial calculations at regional or even global scales. Manipulating raster data is therefore one of the most powerful skills that </w:t>
      </w:r>
      <w:r w:rsidR="00F17786">
        <w:t xml:space="preserve">can help you understand how environmental processes impact a particular region. Near Quito, there is substantial relief in the mountains overlooking the city. There is also an active volcano, and substantial precipitation. What risk do landslides pose to </w:t>
      </w:r>
      <w:proofErr w:type="gramStart"/>
      <w:r w:rsidR="00F17786">
        <w:t>particular areas</w:t>
      </w:r>
      <w:proofErr w:type="gramEnd"/>
      <w:r w:rsidR="00F17786">
        <w:t xml:space="preserve"> of the city? Are these risks more pronounced in some areas than others? By leveraging the powerful </w:t>
      </w:r>
      <w:r w:rsidR="00F17786" w:rsidRPr="00F17786">
        <w:rPr>
          <w:i/>
          <w:iCs/>
        </w:rPr>
        <w:t>Raster Calculator</w:t>
      </w:r>
      <w:r w:rsidR="00F17786">
        <w:t xml:space="preserve">, we can find a way to address these questions in an illustrative exercise. </w:t>
      </w:r>
    </w:p>
    <w:p w14:paraId="0E67CFCC" w14:textId="7D58C13E" w:rsidR="00BE4A15" w:rsidRDefault="00BE4A15"/>
    <w:p w14:paraId="50FA6CE5" w14:textId="35E75C7E" w:rsidR="00F17786" w:rsidRDefault="00F17786">
      <w:r>
        <w:t xml:space="preserve">NOTE: The output file this exercise produces is not meant to be an accurate landslide risk map. Rather, I am showing you how to work with specific tools and datasets and </w:t>
      </w:r>
      <w:r>
        <w:lastRenderedPageBreak/>
        <w:t>performing a simple Raster Calculation for illustrative purposes. A real landslide risk analysis would be much more mathematically and geologically complex!</w:t>
      </w:r>
    </w:p>
    <w:p w14:paraId="07D42A50" w14:textId="7167FF0C" w:rsidR="00A975D7" w:rsidRDefault="00A975D7"/>
    <w:p w14:paraId="3DB07435" w14:textId="14DE504C" w:rsidR="00A975D7" w:rsidRDefault="00A975D7">
      <w:r>
        <w:t xml:space="preserve">To address this question, we need to: </w:t>
      </w:r>
    </w:p>
    <w:p w14:paraId="0267BBBB" w14:textId="6099AC4E" w:rsidR="00A975D7" w:rsidRDefault="00A975D7"/>
    <w:p w14:paraId="5D3DD19D" w14:textId="276B92A7" w:rsidR="00A975D7" w:rsidRDefault="00A975D7" w:rsidP="00A975D7">
      <w:pPr>
        <w:pStyle w:val="ListParagraph"/>
        <w:numPr>
          <w:ilvl w:val="0"/>
          <w:numId w:val="5"/>
        </w:numPr>
      </w:pPr>
      <w:r>
        <w:t>Import precipitation data</w:t>
      </w:r>
    </w:p>
    <w:p w14:paraId="00A37C44" w14:textId="77777777" w:rsidR="00A975D7" w:rsidRDefault="00A975D7" w:rsidP="00A975D7">
      <w:pPr>
        <w:pStyle w:val="ListParagraph"/>
        <w:numPr>
          <w:ilvl w:val="0"/>
          <w:numId w:val="5"/>
        </w:numPr>
      </w:pPr>
      <w:r>
        <w:t>Calculate Raster Slope</w:t>
      </w:r>
    </w:p>
    <w:p w14:paraId="02740F19" w14:textId="0E387988" w:rsidR="00A975D7" w:rsidRDefault="00A975D7" w:rsidP="00A975D7">
      <w:pPr>
        <w:pStyle w:val="ListParagraph"/>
        <w:numPr>
          <w:ilvl w:val="0"/>
          <w:numId w:val="5"/>
        </w:numPr>
      </w:pPr>
      <w:r>
        <w:t>Use raster calculator</w:t>
      </w:r>
      <w:r w:rsidR="002C7DDF">
        <w:t xml:space="preserve"> to determine compound risk of landslide given probability of landslide is some function of precipitation rate and slope</w:t>
      </w:r>
    </w:p>
    <w:p w14:paraId="0D86F903" w14:textId="61958B3A" w:rsidR="00A975D7" w:rsidRDefault="00A975D7" w:rsidP="00A975D7"/>
    <w:p w14:paraId="410B0E7B" w14:textId="00A95251" w:rsidR="00A975D7" w:rsidRPr="00B56E9D" w:rsidRDefault="00507DB6" w:rsidP="00A975D7">
      <w:pPr>
        <w:rPr>
          <w:u w:val="single"/>
        </w:rPr>
      </w:pPr>
      <w:r w:rsidRPr="00B56E9D">
        <w:rPr>
          <w:u w:val="single"/>
        </w:rPr>
        <w:t>Key terms and concepts:</w:t>
      </w:r>
    </w:p>
    <w:p w14:paraId="7AC78FE4" w14:textId="54E80CF2" w:rsidR="00507DB6" w:rsidRDefault="00507DB6" w:rsidP="00A975D7"/>
    <w:p w14:paraId="654593AD" w14:textId="5CFEE54F" w:rsidR="00507DB6" w:rsidRDefault="00507DB6" w:rsidP="00A975D7">
      <w:r>
        <w:rPr>
          <w:i/>
          <w:iCs/>
        </w:rPr>
        <w:t xml:space="preserve">Raster Calculator: </w:t>
      </w:r>
      <w:r>
        <w:t xml:space="preserve">Powerful tool that </w:t>
      </w:r>
      <w:r w:rsidR="004C2D5B">
        <w:t>l</w:t>
      </w:r>
      <w:r>
        <w:t xml:space="preserve">ets you perform calculations based on existing pixel values in any </w:t>
      </w:r>
      <w:r w:rsidR="004C2D5B">
        <w:t>number</w:t>
      </w:r>
      <w:r>
        <w:t xml:space="preserve"> of raster layers. Allows you to stack, subtract, </w:t>
      </w:r>
      <w:r w:rsidR="004C2D5B">
        <w:t>multiply</w:t>
      </w:r>
      <w:r>
        <w:t>, and otherwise mathematically transform raster layer</w:t>
      </w:r>
      <w:r w:rsidR="00475ED3">
        <w:t>s</w:t>
      </w:r>
      <w:r>
        <w:t xml:space="preserve">, producing new layers that can further your analysis. Uses a simple syntax that allows you to create complex logical and </w:t>
      </w:r>
      <w:r w:rsidR="004C2D5B">
        <w:t>mathematical</w:t>
      </w:r>
      <w:r>
        <w:t xml:space="preserve"> methods for calculation. </w:t>
      </w:r>
    </w:p>
    <w:p w14:paraId="107314C8" w14:textId="29F10830" w:rsidR="00B56E9D" w:rsidRDefault="00B56E9D" w:rsidP="00A975D7"/>
    <w:p w14:paraId="1ED3D083" w14:textId="4FEF322C" w:rsidR="00B56E9D" w:rsidRPr="00B56E9D" w:rsidRDefault="00B56E9D" w:rsidP="00A975D7">
      <w:pPr>
        <w:rPr>
          <w:u w:val="single"/>
        </w:rPr>
      </w:pPr>
      <w:r w:rsidRPr="00B56E9D">
        <w:rPr>
          <w:u w:val="single"/>
        </w:rPr>
        <w:t>Data Source</w:t>
      </w:r>
      <w:r w:rsidR="00CD43F2">
        <w:rPr>
          <w:u w:val="single"/>
        </w:rPr>
        <w:t>s</w:t>
      </w:r>
      <w:r w:rsidRPr="00B56E9D">
        <w:rPr>
          <w:u w:val="single"/>
        </w:rPr>
        <w:t xml:space="preserve">: </w:t>
      </w:r>
    </w:p>
    <w:p w14:paraId="14B54603" w14:textId="094BA1AF" w:rsidR="00B56E9D" w:rsidRDefault="00B56E9D" w:rsidP="00A975D7"/>
    <w:p w14:paraId="358659B7" w14:textId="1E4F5153" w:rsidR="00B56E9D" w:rsidRDefault="00B56E9D" w:rsidP="00A975D7">
      <w:r w:rsidRPr="00B56E9D">
        <w:t>Tropical Rainfall Measurement Mission (TRMM) Version 7</w:t>
      </w:r>
      <w:r w:rsidR="008B3234">
        <w:t xml:space="preserve">. I obtained the version used in this practical from NASA GSFC: </w:t>
      </w:r>
      <w:hyperlink r:id="rId13" w:history="1">
        <w:r w:rsidR="008B3234" w:rsidRPr="00752EF5">
          <w:rPr>
            <w:rStyle w:val="Hyperlink"/>
          </w:rPr>
          <w:t>https://disc.gsfc.nasa.gov/information/tools?title=Giovanni</w:t>
        </w:r>
      </w:hyperlink>
    </w:p>
    <w:p w14:paraId="2D929B4F" w14:textId="63EF92B9" w:rsidR="008B3234" w:rsidRDefault="008B3234" w:rsidP="00A975D7"/>
    <w:p w14:paraId="78DCBE89" w14:textId="7AAF5E31" w:rsidR="008B3234" w:rsidRDefault="008212DA" w:rsidP="00A975D7">
      <w:r>
        <w:t xml:space="preserve">Topography data used to calculate slope is the same SRTM 1-arc second DEM used in other exercises. </w:t>
      </w:r>
      <w:r w:rsidR="001663A7">
        <w:t xml:space="preserve">Sources from NASA </w:t>
      </w:r>
      <w:proofErr w:type="spellStart"/>
      <w:r w:rsidR="001663A7">
        <w:t>EarthData</w:t>
      </w:r>
      <w:proofErr w:type="spellEnd"/>
      <w:r w:rsidR="001663A7">
        <w:t xml:space="preserve">: </w:t>
      </w:r>
      <w:hyperlink r:id="rId14" w:history="1">
        <w:r w:rsidR="001663A7" w:rsidRPr="00752EF5">
          <w:rPr>
            <w:rStyle w:val="Hyperlink"/>
          </w:rPr>
          <w:t>https://earthdata.nasa.gov</w:t>
        </w:r>
      </w:hyperlink>
    </w:p>
    <w:p w14:paraId="3D48B1F3" w14:textId="77777777" w:rsidR="001663A7" w:rsidRPr="00507DB6" w:rsidRDefault="001663A7" w:rsidP="00A975D7"/>
    <w:p w14:paraId="48B8F7D2" w14:textId="0EF8A42D" w:rsidR="00BE4A15" w:rsidRPr="005A412D" w:rsidRDefault="00BE4A15"/>
    <w:sectPr w:rsidR="00BE4A15" w:rsidRPr="005A412D" w:rsidSect="00180EA3">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BD74B" w14:textId="77777777" w:rsidR="008840C9" w:rsidRDefault="008840C9" w:rsidP="00B73E6E">
      <w:r>
        <w:separator/>
      </w:r>
    </w:p>
  </w:endnote>
  <w:endnote w:type="continuationSeparator" w:id="0">
    <w:p w14:paraId="46740C94" w14:textId="77777777" w:rsidR="008840C9" w:rsidRDefault="008840C9" w:rsidP="00B73E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BB0E8" w14:textId="77777777" w:rsidR="008840C9" w:rsidRDefault="008840C9" w:rsidP="00B73E6E">
      <w:r>
        <w:separator/>
      </w:r>
    </w:p>
  </w:footnote>
  <w:footnote w:type="continuationSeparator" w:id="0">
    <w:p w14:paraId="1CBA779D" w14:textId="77777777" w:rsidR="008840C9" w:rsidRDefault="008840C9" w:rsidP="00B73E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AE998" w14:textId="2A7F1F53" w:rsidR="00B73E6E" w:rsidRDefault="00B73E6E">
    <w:pPr>
      <w:pStyle w:val="Header"/>
    </w:pPr>
    <w:r>
      <w:t>Nicholas Barber</w:t>
    </w:r>
    <w:r>
      <w:tab/>
    </w:r>
    <w:r>
      <w:tab/>
      <w:t>11/11/2021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30FB2"/>
    <w:multiLevelType w:val="hybridMultilevel"/>
    <w:tmpl w:val="897E3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F6700"/>
    <w:multiLevelType w:val="hybridMultilevel"/>
    <w:tmpl w:val="9C283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37CE2"/>
    <w:multiLevelType w:val="hybridMultilevel"/>
    <w:tmpl w:val="743C9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0603EF"/>
    <w:multiLevelType w:val="hybridMultilevel"/>
    <w:tmpl w:val="0F20B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8F50DC"/>
    <w:multiLevelType w:val="hybridMultilevel"/>
    <w:tmpl w:val="BDA4B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5970492">
    <w:abstractNumId w:val="2"/>
  </w:num>
  <w:num w:numId="2" w16cid:durableId="1057583555">
    <w:abstractNumId w:val="4"/>
  </w:num>
  <w:num w:numId="3" w16cid:durableId="568731421">
    <w:abstractNumId w:val="0"/>
  </w:num>
  <w:num w:numId="4" w16cid:durableId="2134906697">
    <w:abstractNumId w:val="3"/>
  </w:num>
  <w:num w:numId="5" w16cid:durableId="11283574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12D"/>
    <w:rsid w:val="00005798"/>
    <w:rsid w:val="00014C8D"/>
    <w:rsid w:val="00023A50"/>
    <w:rsid w:val="00023C50"/>
    <w:rsid w:val="00025A5E"/>
    <w:rsid w:val="000428D0"/>
    <w:rsid w:val="00045BA9"/>
    <w:rsid w:val="0004713C"/>
    <w:rsid w:val="000479B0"/>
    <w:rsid w:val="00050696"/>
    <w:rsid w:val="00054B94"/>
    <w:rsid w:val="000556FB"/>
    <w:rsid w:val="00055920"/>
    <w:rsid w:val="000562EF"/>
    <w:rsid w:val="00064B42"/>
    <w:rsid w:val="00072C87"/>
    <w:rsid w:val="00073D77"/>
    <w:rsid w:val="00074D1F"/>
    <w:rsid w:val="000752EA"/>
    <w:rsid w:val="00077093"/>
    <w:rsid w:val="0008545B"/>
    <w:rsid w:val="000A5DDE"/>
    <w:rsid w:val="000B09CF"/>
    <w:rsid w:val="000D0265"/>
    <w:rsid w:val="000D06B1"/>
    <w:rsid w:val="000F00B4"/>
    <w:rsid w:val="000F5C23"/>
    <w:rsid w:val="000F7215"/>
    <w:rsid w:val="00110581"/>
    <w:rsid w:val="00115A7B"/>
    <w:rsid w:val="001201AE"/>
    <w:rsid w:val="0012377F"/>
    <w:rsid w:val="001320A1"/>
    <w:rsid w:val="00132661"/>
    <w:rsid w:val="0013339F"/>
    <w:rsid w:val="00133EBB"/>
    <w:rsid w:val="001373A3"/>
    <w:rsid w:val="00144A32"/>
    <w:rsid w:val="001630C2"/>
    <w:rsid w:val="00164299"/>
    <w:rsid w:val="001663A7"/>
    <w:rsid w:val="00172109"/>
    <w:rsid w:val="0017797B"/>
    <w:rsid w:val="00180EA3"/>
    <w:rsid w:val="001812D7"/>
    <w:rsid w:val="00181945"/>
    <w:rsid w:val="00186F05"/>
    <w:rsid w:val="001A41B8"/>
    <w:rsid w:val="001A5013"/>
    <w:rsid w:val="001B58B4"/>
    <w:rsid w:val="001C1150"/>
    <w:rsid w:val="001C5505"/>
    <w:rsid w:val="001C7EC0"/>
    <w:rsid w:val="001D0440"/>
    <w:rsid w:val="001D3D59"/>
    <w:rsid w:val="001E1CBD"/>
    <w:rsid w:val="001E24CB"/>
    <w:rsid w:val="001E318E"/>
    <w:rsid w:val="001F4143"/>
    <w:rsid w:val="001F4FE9"/>
    <w:rsid w:val="001F52B2"/>
    <w:rsid w:val="001F79B3"/>
    <w:rsid w:val="002017B3"/>
    <w:rsid w:val="0021628A"/>
    <w:rsid w:val="00232249"/>
    <w:rsid w:val="00236186"/>
    <w:rsid w:val="00237100"/>
    <w:rsid w:val="00237971"/>
    <w:rsid w:val="002560DC"/>
    <w:rsid w:val="0026120C"/>
    <w:rsid w:val="0028123B"/>
    <w:rsid w:val="0029791F"/>
    <w:rsid w:val="002B33B9"/>
    <w:rsid w:val="002B5EA0"/>
    <w:rsid w:val="002B5EC2"/>
    <w:rsid w:val="002C4AB2"/>
    <w:rsid w:val="002C7DDF"/>
    <w:rsid w:val="002D0283"/>
    <w:rsid w:val="002D325D"/>
    <w:rsid w:val="002E18BA"/>
    <w:rsid w:val="002F2ED3"/>
    <w:rsid w:val="002F2FF8"/>
    <w:rsid w:val="002F4D2A"/>
    <w:rsid w:val="002F57EA"/>
    <w:rsid w:val="003034C9"/>
    <w:rsid w:val="00311B23"/>
    <w:rsid w:val="00312359"/>
    <w:rsid w:val="00323F0C"/>
    <w:rsid w:val="003246B6"/>
    <w:rsid w:val="00330090"/>
    <w:rsid w:val="00332FAE"/>
    <w:rsid w:val="0033381E"/>
    <w:rsid w:val="003403C6"/>
    <w:rsid w:val="00341EE3"/>
    <w:rsid w:val="00346041"/>
    <w:rsid w:val="00346AD5"/>
    <w:rsid w:val="00360EF4"/>
    <w:rsid w:val="00373339"/>
    <w:rsid w:val="00376CB6"/>
    <w:rsid w:val="00385EE8"/>
    <w:rsid w:val="003860B3"/>
    <w:rsid w:val="0039180C"/>
    <w:rsid w:val="003A41D3"/>
    <w:rsid w:val="003A6AC8"/>
    <w:rsid w:val="003A7927"/>
    <w:rsid w:val="003B55C0"/>
    <w:rsid w:val="003C3A89"/>
    <w:rsid w:val="003C716F"/>
    <w:rsid w:val="003D2D52"/>
    <w:rsid w:val="003E2796"/>
    <w:rsid w:val="003E27DC"/>
    <w:rsid w:val="003E59DD"/>
    <w:rsid w:val="003F01A3"/>
    <w:rsid w:val="003F61C7"/>
    <w:rsid w:val="003F684E"/>
    <w:rsid w:val="00400C1B"/>
    <w:rsid w:val="0040173B"/>
    <w:rsid w:val="0040319C"/>
    <w:rsid w:val="00424C8B"/>
    <w:rsid w:val="00426CE1"/>
    <w:rsid w:val="00426D43"/>
    <w:rsid w:val="004301D0"/>
    <w:rsid w:val="0043231E"/>
    <w:rsid w:val="00440795"/>
    <w:rsid w:val="0047206D"/>
    <w:rsid w:val="00474769"/>
    <w:rsid w:val="00475ED3"/>
    <w:rsid w:val="004805C4"/>
    <w:rsid w:val="00491584"/>
    <w:rsid w:val="004932C3"/>
    <w:rsid w:val="00493EE0"/>
    <w:rsid w:val="004A412E"/>
    <w:rsid w:val="004B034B"/>
    <w:rsid w:val="004B28D6"/>
    <w:rsid w:val="004C055F"/>
    <w:rsid w:val="004C2D5B"/>
    <w:rsid w:val="004E0495"/>
    <w:rsid w:val="004E6843"/>
    <w:rsid w:val="004F0B35"/>
    <w:rsid w:val="004F68DF"/>
    <w:rsid w:val="00507DB6"/>
    <w:rsid w:val="00515626"/>
    <w:rsid w:val="00515B9F"/>
    <w:rsid w:val="00523972"/>
    <w:rsid w:val="005363C6"/>
    <w:rsid w:val="00536B0D"/>
    <w:rsid w:val="005419F4"/>
    <w:rsid w:val="00547B43"/>
    <w:rsid w:val="005513DC"/>
    <w:rsid w:val="005541CD"/>
    <w:rsid w:val="005704DF"/>
    <w:rsid w:val="00572D94"/>
    <w:rsid w:val="00574BC6"/>
    <w:rsid w:val="00582EA2"/>
    <w:rsid w:val="0059388E"/>
    <w:rsid w:val="005970F8"/>
    <w:rsid w:val="005A412D"/>
    <w:rsid w:val="005C4842"/>
    <w:rsid w:val="005C7C66"/>
    <w:rsid w:val="005D05B3"/>
    <w:rsid w:val="005D3D4C"/>
    <w:rsid w:val="005D6303"/>
    <w:rsid w:val="005D6424"/>
    <w:rsid w:val="005D77A8"/>
    <w:rsid w:val="005F0EE0"/>
    <w:rsid w:val="005F11C7"/>
    <w:rsid w:val="005F464E"/>
    <w:rsid w:val="00604939"/>
    <w:rsid w:val="00613DE5"/>
    <w:rsid w:val="00634CAE"/>
    <w:rsid w:val="00642C3D"/>
    <w:rsid w:val="00643E3F"/>
    <w:rsid w:val="00654C25"/>
    <w:rsid w:val="00662702"/>
    <w:rsid w:val="006706F2"/>
    <w:rsid w:val="00676B19"/>
    <w:rsid w:val="0068030C"/>
    <w:rsid w:val="00683463"/>
    <w:rsid w:val="00694A2C"/>
    <w:rsid w:val="00694E44"/>
    <w:rsid w:val="006A5E6D"/>
    <w:rsid w:val="006A794F"/>
    <w:rsid w:val="006B4AB3"/>
    <w:rsid w:val="006D324C"/>
    <w:rsid w:val="006D3334"/>
    <w:rsid w:val="006D4026"/>
    <w:rsid w:val="006D4A95"/>
    <w:rsid w:val="006D5A98"/>
    <w:rsid w:val="006E3546"/>
    <w:rsid w:val="006E5982"/>
    <w:rsid w:val="006E6B1D"/>
    <w:rsid w:val="006F40FE"/>
    <w:rsid w:val="0070033C"/>
    <w:rsid w:val="00720996"/>
    <w:rsid w:val="00736F01"/>
    <w:rsid w:val="00747002"/>
    <w:rsid w:val="00752DA9"/>
    <w:rsid w:val="007539A6"/>
    <w:rsid w:val="00753AD1"/>
    <w:rsid w:val="0075529E"/>
    <w:rsid w:val="00756BBC"/>
    <w:rsid w:val="00767455"/>
    <w:rsid w:val="00782DC6"/>
    <w:rsid w:val="00794AF2"/>
    <w:rsid w:val="00795EF4"/>
    <w:rsid w:val="007A41D7"/>
    <w:rsid w:val="007B30CA"/>
    <w:rsid w:val="007C1BE4"/>
    <w:rsid w:val="007C6748"/>
    <w:rsid w:val="007C7056"/>
    <w:rsid w:val="007D074F"/>
    <w:rsid w:val="007D16C3"/>
    <w:rsid w:val="007D2D76"/>
    <w:rsid w:val="007D5FD5"/>
    <w:rsid w:val="007D77B0"/>
    <w:rsid w:val="007D77D9"/>
    <w:rsid w:val="007E3656"/>
    <w:rsid w:val="007F1CB0"/>
    <w:rsid w:val="007F384D"/>
    <w:rsid w:val="007F4C47"/>
    <w:rsid w:val="00805B97"/>
    <w:rsid w:val="0081384A"/>
    <w:rsid w:val="008212DA"/>
    <w:rsid w:val="008310B3"/>
    <w:rsid w:val="0083644D"/>
    <w:rsid w:val="00836637"/>
    <w:rsid w:val="008405E1"/>
    <w:rsid w:val="008416AD"/>
    <w:rsid w:val="008440A8"/>
    <w:rsid w:val="00861BB4"/>
    <w:rsid w:val="00863C91"/>
    <w:rsid w:val="00864F8F"/>
    <w:rsid w:val="008703AD"/>
    <w:rsid w:val="008740A1"/>
    <w:rsid w:val="00875688"/>
    <w:rsid w:val="008774EE"/>
    <w:rsid w:val="00882663"/>
    <w:rsid w:val="00882B81"/>
    <w:rsid w:val="008840C9"/>
    <w:rsid w:val="008923DF"/>
    <w:rsid w:val="0089576A"/>
    <w:rsid w:val="0089666E"/>
    <w:rsid w:val="008A723B"/>
    <w:rsid w:val="008B3234"/>
    <w:rsid w:val="008B785F"/>
    <w:rsid w:val="008D1569"/>
    <w:rsid w:val="008D1ADF"/>
    <w:rsid w:val="008E50A2"/>
    <w:rsid w:val="008F2326"/>
    <w:rsid w:val="008F3FEA"/>
    <w:rsid w:val="008F4028"/>
    <w:rsid w:val="008F64DF"/>
    <w:rsid w:val="00904245"/>
    <w:rsid w:val="009252B9"/>
    <w:rsid w:val="0092657C"/>
    <w:rsid w:val="00950C25"/>
    <w:rsid w:val="00952665"/>
    <w:rsid w:val="00957961"/>
    <w:rsid w:val="0096038A"/>
    <w:rsid w:val="0096271E"/>
    <w:rsid w:val="00965E66"/>
    <w:rsid w:val="009844FB"/>
    <w:rsid w:val="00984923"/>
    <w:rsid w:val="00984A37"/>
    <w:rsid w:val="00985322"/>
    <w:rsid w:val="00990E9F"/>
    <w:rsid w:val="009948E0"/>
    <w:rsid w:val="009977AC"/>
    <w:rsid w:val="00997C9B"/>
    <w:rsid w:val="009D508B"/>
    <w:rsid w:val="009E27DB"/>
    <w:rsid w:val="009E3CA8"/>
    <w:rsid w:val="009F1171"/>
    <w:rsid w:val="009F2256"/>
    <w:rsid w:val="009F28E6"/>
    <w:rsid w:val="009F7BEB"/>
    <w:rsid w:val="00A1399A"/>
    <w:rsid w:val="00A35688"/>
    <w:rsid w:val="00A41F14"/>
    <w:rsid w:val="00A47E82"/>
    <w:rsid w:val="00A5142E"/>
    <w:rsid w:val="00A65C69"/>
    <w:rsid w:val="00A6780B"/>
    <w:rsid w:val="00A7792A"/>
    <w:rsid w:val="00A84736"/>
    <w:rsid w:val="00A924A9"/>
    <w:rsid w:val="00A975D7"/>
    <w:rsid w:val="00AB1AAE"/>
    <w:rsid w:val="00AB2285"/>
    <w:rsid w:val="00AB40A0"/>
    <w:rsid w:val="00AC1985"/>
    <w:rsid w:val="00AC4037"/>
    <w:rsid w:val="00AD6494"/>
    <w:rsid w:val="00AD7975"/>
    <w:rsid w:val="00AD7F48"/>
    <w:rsid w:val="00AE6ABD"/>
    <w:rsid w:val="00AE7529"/>
    <w:rsid w:val="00B170F9"/>
    <w:rsid w:val="00B2005A"/>
    <w:rsid w:val="00B2020C"/>
    <w:rsid w:val="00B22E18"/>
    <w:rsid w:val="00B3478B"/>
    <w:rsid w:val="00B537EF"/>
    <w:rsid w:val="00B53DE0"/>
    <w:rsid w:val="00B5449A"/>
    <w:rsid w:val="00B56E9D"/>
    <w:rsid w:val="00B61567"/>
    <w:rsid w:val="00B7244C"/>
    <w:rsid w:val="00B73C54"/>
    <w:rsid w:val="00B73E6E"/>
    <w:rsid w:val="00B9163C"/>
    <w:rsid w:val="00BA6683"/>
    <w:rsid w:val="00BB1349"/>
    <w:rsid w:val="00BB1E71"/>
    <w:rsid w:val="00BC0551"/>
    <w:rsid w:val="00BD5E87"/>
    <w:rsid w:val="00BE0C7B"/>
    <w:rsid w:val="00BE4A15"/>
    <w:rsid w:val="00BF3EEF"/>
    <w:rsid w:val="00C03DFB"/>
    <w:rsid w:val="00C157D4"/>
    <w:rsid w:val="00C34F33"/>
    <w:rsid w:val="00C41DA8"/>
    <w:rsid w:val="00C64038"/>
    <w:rsid w:val="00C671E6"/>
    <w:rsid w:val="00C7300D"/>
    <w:rsid w:val="00C735F3"/>
    <w:rsid w:val="00C76D63"/>
    <w:rsid w:val="00C81D23"/>
    <w:rsid w:val="00C90256"/>
    <w:rsid w:val="00C90D45"/>
    <w:rsid w:val="00C968D2"/>
    <w:rsid w:val="00CA3021"/>
    <w:rsid w:val="00CA4889"/>
    <w:rsid w:val="00CB6ABB"/>
    <w:rsid w:val="00CC2000"/>
    <w:rsid w:val="00CC4243"/>
    <w:rsid w:val="00CD43F2"/>
    <w:rsid w:val="00CE4023"/>
    <w:rsid w:val="00CF38CB"/>
    <w:rsid w:val="00D017DF"/>
    <w:rsid w:val="00D0709B"/>
    <w:rsid w:val="00D127A2"/>
    <w:rsid w:val="00D33BDB"/>
    <w:rsid w:val="00D35422"/>
    <w:rsid w:val="00D3564C"/>
    <w:rsid w:val="00D37FD4"/>
    <w:rsid w:val="00D46AC4"/>
    <w:rsid w:val="00D47C4F"/>
    <w:rsid w:val="00D606C2"/>
    <w:rsid w:val="00D611FF"/>
    <w:rsid w:val="00D6546F"/>
    <w:rsid w:val="00D823F9"/>
    <w:rsid w:val="00D85F53"/>
    <w:rsid w:val="00D87D88"/>
    <w:rsid w:val="00D9480E"/>
    <w:rsid w:val="00DA239C"/>
    <w:rsid w:val="00DA23CA"/>
    <w:rsid w:val="00DA37D8"/>
    <w:rsid w:val="00DB3DBA"/>
    <w:rsid w:val="00DB51D8"/>
    <w:rsid w:val="00DC0B50"/>
    <w:rsid w:val="00DC185A"/>
    <w:rsid w:val="00DC249F"/>
    <w:rsid w:val="00DC4E88"/>
    <w:rsid w:val="00DD1E0B"/>
    <w:rsid w:val="00DD5DA5"/>
    <w:rsid w:val="00DE0A58"/>
    <w:rsid w:val="00E0456D"/>
    <w:rsid w:val="00E20309"/>
    <w:rsid w:val="00E21D22"/>
    <w:rsid w:val="00E22F22"/>
    <w:rsid w:val="00E32F43"/>
    <w:rsid w:val="00E40A5D"/>
    <w:rsid w:val="00E44EA2"/>
    <w:rsid w:val="00E461F6"/>
    <w:rsid w:val="00E503A1"/>
    <w:rsid w:val="00E506B4"/>
    <w:rsid w:val="00E51F17"/>
    <w:rsid w:val="00E55B92"/>
    <w:rsid w:val="00E61C27"/>
    <w:rsid w:val="00E6254A"/>
    <w:rsid w:val="00E66D9C"/>
    <w:rsid w:val="00E6734A"/>
    <w:rsid w:val="00E8066B"/>
    <w:rsid w:val="00E915DF"/>
    <w:rsid w:val="00E92F63"/>
    <w:rsid w:val="00E972FD"/>
    <w:rsid w:val="00EA2763"/>
    <w:rsid w:val="00EA3664"/>
    <w:rsid w:val="00EB1506"/>
    <w:rsid w:val="00EB40BF"/>
    <w:rsid w:val="00EB46B6"/>
    <w:rsid w:val="00EB71C9"/>
    <w:rsid w:val="00EC12A1"/>
    <w:rsid w:val="00ED0C87"/>
    <w:rsid w:val="00ED75F5"/>
    <w:rsid w:val="00ED7E74"/>
    <w:rsid w:val="00EE334B"/>
    <w:rsid w:val="00EE715B"/>
    <w:rsid w:val="00EE7C12"/>
    <w:rsid w:val="00EF3DC7"/>
    <w:rsid w:val="00EF6E82"/>
    <w:rsid w:val="00F01798"/>
    <w:rsid w:val="00F16025"/>
    <w:rsid w:val="00F17786"/>
    <w:rsid w:val="00F1797F"/>
    <w:rsid w:val="00F20082"/>
    <w:rsid w:val="00F21D94"/>
    <w:rsid w:val="00F35DCE"/>
    <w:rsid w:val="00F56BB9"/>
    <w:rsid w:val="00F61CA4"/>
    <w:rsid w:val="00F72687"/>
    <w:rsid w:val="00F94C90"/>
    <w:rsid w:val="00FA0B90"/>
    <w:rsid w:val="00FA3485"/>
    <w:rsid w:val="00FA6007"/>
    <w:rsid w:val="00FB1BF3"/>
    <w:rsid w:val="00FB60AB"/>
    <w:rsid w:val="00FD751F"/>
    <w:rsid w:val="00FE3CE9"/>
    <w:rsid w:val="00FE40DC"/>
    <w:rsid w:val="00FF04E5"/>
    <w:rsid w:val="00FF2511"/>
    <w:rsid w:val="00FF6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5A391"/>
  <w14:defaultImageDpi w14:val="32767"/>
  <w15:chartTrackingRefBased/>
  <w15:docId w15:val="{02167D44-3FAC-254C-AFE9-BF73BE7F9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w:eastAsiaTheme="minorHAnsi" w:hAnsi="Helvetica"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7529"/>
    <w:pPr>
      <w:keepNext/>
      <w:keepLines/>
      <w:spacing w:before="240"/>
      <w:outlineLvl w:val="0"/>
    </w:pPr>
    <w:rPr>
      <w:rFonts w:eastAsiaTheme="majorEastAsia" w:cstheme="majorBidi"/>
      <w:sz w:val="32"/>
      <w:szCs w:val="32"/>
    </w:rPr>
  </w:style>
  <w:style w:type="paragraph" w:styleId="Heading2">
    <w:name w:val="heading 2"/>
    <w:basedOn w:val="Normal"/>
    <w:next w:val="Normal"/>
    <w:link w:val="Heading2Char"/>
    <w:uiPriority w:val="9"/>
    <w:semiHidden/>
    <w:unhideWhenUsed/>
    <w:qFormat/>
    <w:rsid w:val="00AE7529"/>
    <w:pPr>
      <w:keepNext/>
      <w:keepLines/>
      <w:spacing w:before="4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semiHidden/>
    <w:unhideWhenUsed/>
    <w:qFormat/>
    <w:rsid w:val="00FF2511"/>
    <w:pPr>
      <w:spacing w:after="200"/>
    </w:pPr>
    <w:rPr>
      <w:rFonts w:ascii="Times New Roman" w:hAnsi="Times New Roman"/>
      <w:iCs/>
      <w:color w:val="000000" w:themeColor="text1"/>
      <w:sz w:val="18"/>
      <w:szCs w:val="18"/>
    </w:rPr>
  </w:style>
  <w:style w:type="character" w:customStyle="1" w:styleId="Heading1Char">
    <w:name w:val="Heading 1 Char"/>
    <w:basedOn w:val="DefaultParagraphFont"/>
    <w:link w:val="Heading1"/>
    <w:uiPriority w:val="9"/>
    <w:rsid w:val="00AE7529"/>
    <w:rPr>
      <w:rFonts w:eastAsiaTheme="majorEastAsia" w:cstheme="majorBidi"/>
      <w:sz w:val="32"/>
      <w:szCs w:val="32"/>
    </w:rPr>
  </w:style>
  <w:style w:type="character" w:customStyle="1" w:styleId="Heading2Char">
    <w:name w:val="Heading 2 Char"/>
    <w:basedOn w:val="DefaultParagraphFont"/>
    <w:link w:val="Heading2"/>
    <w:uiPriority w:val="9"/>
    <w:semiHidden/>
    <w:rsid w:val="00AE7529"/>
    <w:rPr>
      <w:rFonts w:eastAsiaTheme="majorEastAsia" w:cstheme="majorBidi"/>
      <w:sz w:val="26"/>
      <w:szCs w:val="26"/>
    </w:rPr>
  </w:style>
  <w:style w:type="paragraph" w:styleId="Title">
    <w:name w:val="Title"/>
    <w:basedOn w:val="Normal"/>
    <w:next w:val="Normal"/>
    <w:link w:val="TitleChar"/>
    <w:uiPriority w:val="10"/>
    <w:qFormat/>
    <w:rsid w:val="00AE7529"/>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E7529"/>
    <w:rPr>
      <w:rFonts w:eastAsiaTheme="majorEastAsia" w:cstheme="majorBidi"/>
      <w:spacing w:val="-10"/>
      <w:kern w:val="28"/>
      <w:sz w:val="56"/>
      <w:szCs w:val="56"/>
    </w:rPr>
  </w:style>
  <w:style w:type="paragraph" w:styleId="ListParagraph">
    <w:name w:val="List Paragraph"/>
    <w:basedOn w:val="Normal"/>
    <w:uiPriority w:val="34"/>
    <w:qFormat/>
    <w:rsid w:val="00BE4A15"/>
    <w:pPr>
      <w:ind w:left="720"/>
      <w:contextualSpacing/>
    </w:pPr>
  </w:style>
  <w:style w:type="paragraph" w:styleId="Header">
    <w:name w:val="header"/>
    <w:basedOn w:val="Normal"/>
    <w:link w:val="HeaderChar"/>
    <w:uiPriority w:val="99"/>
    <w:unhideWhenUsed/>
    <w:rsid w:val="00B73E6E"/>
    <w:pPr>
      <w:tabs>
        <w:tab w:val="center" w:pos="4680"/>
        <w:tab w:val="right" w:pos="9360"/>
      </w:tabs>
    </w:pPr>
  </w:style>
  <w:style w:type="character" w:customStyle="1" w:styleId="HeaderChar">
    <w:name w:val="Header Char"/>
    <w:basedOn w:val="DefaultParagraphFont"/>
    <w:link w:val="Header"/>
    <w:uiPriority w:val="99"/>
    <w:rsid w:val="00B73E6E"/>
  </w:style>
  <w:style w:type="paragraph" w:styleId="Footer">
    <w:name w:val="footer"/>
    <w:basedOn w:val="Normal"/>
    <w:link w:val="FooterChar"/>
    <w:uiPriority w:val="99"/>
    <w:unhideWhenUsed/>
    <w:rsid w:val="00B73E6E"/>
    <w:pPr>
      <w:tabs>
        <w:tab w:val="center" w:pos="4680"/>
        <w:tab w:val="right" w:pos="9360"/>
      </w:tabs>
    </w:pPr>
  </w:style>
  <w:style w:type="character" w:customStyle="1" w:styleId="FooterChar">
    <w:name w:val="Footer Char"/>
    <w:basedOn w:val="DefaultParagraphFont"/>
    <w:link w:val="Footer"/>
    <w:uiPriority w:val="99"/>
    <w:rsid w:val="00B73E6E"/>
  </w:style>
  <w:style w:type="character" w:styleId="Hyperlink">
    <w:name w:val="Hyperlink"/>
    <w:basedOn w:val="DefaultParagraphFont"/>
    <w:uiPriority w:val="99"/>
    <w:unhideWhenUsed/>
    <w:rsid w:val="00237100"/>
    <w:rPr>
      <w:color w:val="0563C1" w:themeColor="hyperlink"/>
      <w:u w:val="single"/>
    </w:rPr>
  </w:style>
  <w:style w:type="character" w:styleId="UnresolvedMention">
    <w:name w:val="Unresolved Mention"/>
    <w:basedOn w:val="DefaultParagraphFont"/>
    <w:uiPriority w:val="99"/>
    <w:rsid w:val="00237100"/>
    <w:rPr>
      <w:color w:val="605E5C"/>
      <w:shd w:val="clear" w:color="auto" w:fill="E1DFDD"/>
    </w:rPr>
  </w:style>
  <w:style w:type="character" w:styleId="CommentReference">
    <w:name w:val="annotation reference"/>
    <w:basedOn w:val="DefaultParagraphFont"/>
    <w:uiPriority w:val="99"/>
    <w:semiHidden/>
    <w:unhideWhenUsed/>
    <w:rsid w:val="00474769"/>
    <w:rPr>
      <w:sz w:val="16"/>
      <w:szCs w:val="16"/>
    </w:rPr>
  </w:style>
  <w:style w:type="paragraph" w:styleId="CommentText">
    <w:name w:val="annotation text"/>
    <w:basedOn w:val="Normal"/>
    <w:link w:val="CommentTextChar"/>
    <w:uiPriority w:val="99"/>
    <w:semiHidden/>
    <w:unhideWhenUsed/>
    <w:rsid w:val="00474769"/>
    <w:rPr>
      <w:sz w:val="20"/>
      <w:szCs w:val="20"/>
    </w:rPr>
  </w:style>
  <w:style w:type="character" w:customStyle="1" w:styleId="CommentTextChar">
    <w:name w:val="Comment Text Char"/>
    <w:basedOn w:val="DefaultParagraphFont"/>
    <w:link w:val="CommentText"/>
    <w:uiPriority w:val="99"/>
    <w:semiHidden/>
    <w:rsid w:val="00474769"/>
    <w:rPr>
      <w:sz w:val="20"/>
      <w:szCs w:val="20"/>
    </w:rPr>
  </w:style>
  <w:style w:type="paragraph" w:styleId="CommentSubject">
    <w:name w:val="annotation subject"/>
    <w:basedOn w:val="CommentText"/>
    <w:next w:val="CommentText"/>
    <w:link w:val="CommentSubjectChar"/>
    <w:uiPriority w:val="99"/>
    <w:semiHidden/>
    <w:unhideWhenUsed/>
    <w:rsid w:val="00474769"/>
    <w:rPr>
      <w:b/>
      <w:bCs/>
    </w:rPr>
  </w:style>
  <w:style w:type="character" w:customStyle="1" w:styleId="CommentSubjectChar">
    <w:name w:val="Comment Subject Char"/>
    <w:basedOn w:val="CommentTextChar"/>
    <w:link w:val="CommentSubject"/>
    <w:uiPriority w:val="99"/>
    <w:semiHidden/>
    <w:rsid w:val="00474769"/>
    <w:rPr>
      <w:b/>
      <w:bCs/>
      <w:sz w:val="20"/>
      <w:szCs w:val="20"/>
    </w:rPr>
  </w:style>
  <w:style w:type="character" w:styleId="FollowedHyperlink">
    <w:name w:val="FollowedHyperlink"/>
    <w:basedOn w:val="DefaultParagraphFont"/>
    <w:uiPriority w:val="99"/>
    <w:semiHidden/>
    <w:unhideWhenUsed/>
    <w:rsid w:val="00474769"/>
    <w:rPr>
      <w:color w:val="954F72" w:themeColor="followedHyperlink"/>
      <w:u w:val="single"/>
    </w:rPr>
  </w:style>
  <w:style w:type="paragraph" w:styleId="Revision">
    <w:name w:val="Revision"/>
    <w:hidden/>
    <w:uiPriority w:val="99"/>
    <w:semiHidden/>
    <w:rsid w:val="001237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14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pps.itc.utwente.nl/librarywww/papers_2009/general/principlesgis.pdf" TargetMode="External"/><Relationship Id="rId13" Type="http://schemas.openxmlformats.org/officeDocument/2006/relationships/hyperlink" Target="https://disc.gsfc.nasa.gov/information/tools?title=Giovann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iencedirect.com/science/article/abs/pii/0377027391900739"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qgis.org/3.22/en/docs/gentle_gis_introduction/spatial_analysis_interpolation.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spatialanalysisonline.com/HTML/index.html" TargetMode="External"/><Relationship Id="rId4" Type="http://schemas.openxmlformats.org/officeDocument/2006/relationships/settings" Target="settings.xml"/><Relationship Id="rId9" Type="http://schemas.openxmlformats.org/officeDocument/2006/relationships/hyperlink" Target="https://www.spatialanalysisonline.com/HTML/index.html" TargetMode="External"/><Relationship Id="rId14" Type="http://schemas.openxmlformats.org/officeDocument/2006/relationships/hyperlink" Target="https://earthdata.nas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5778C8-1E91-4335-8E8D-6D13E436B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1335</Words>
  <Characters>7616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 Barber</dc:creator>
  <cp:keywords/>
  <dc:description/>
  <cp:lastModifiedBy>N.D. Barber</cp:lastModifiedBy>
  <cp:revision>4</cp:revision>
  <dcterms:created xsi:type="dcterms:W3CDTF">2021-11-11T11:33:00Z</dcterms:created>
  <dcterms:modified xsi:type="dcterms:W3CDTF">2022-11-07T13:51:00Z</dcterms:modified>
</cp:coreProperties>
</file>